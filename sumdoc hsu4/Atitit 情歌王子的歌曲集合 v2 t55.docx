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情歌王子的歌曲集合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千纸鹤</w:t>
      </w:r>
      <w:r>
        <w:rPr>
          <w:rFonts w:hint="eastAsia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"https://y.qq.com/n/yqq/singer/001GniJ52Wcp8W.html" \o "邰正宵" </w:instrTex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14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t>邰正宵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郑源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徐良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而说到许嵩，不得不提起和他的音乐在校园争雄的另一位歌手的音乐。他们俩人风格虽然不太一样，但是同样都属于流行音乐一栏。这个人就是汪苏泷，汪苏泷的音乐比起许嵩更加具有青春风，非常适合一些情侣档的歌唱，并且作为KTV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中必点的歌单。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网络情歌10大才子是谁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43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ascii="iknow-icons" w:hAnsi="iknow-icons" w:eastAsia="iknow-icons" w:cs="iknow-icons"/>
          <w:i w:val="0"/>
          <w:caps w:val="0"/>
          <w:color w:val="FFFFFF"/>
          <w:spacing w:val="0"/>
          <w:kern w:val="0"/>
          <w:sz w:val="21"/>
          <w:szCs w:val="21"/>
          <w:shd w:val="clear" w:fill="4DC86F"/>
          <w:lang w:val="en-US" w:eastAsia="zh-CN" w:bidi="ar"/>
        </w:rPr>
        <w:t> 我来答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510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caps w:val="0"/>
          <w:color w:val="9EACB6"/>
          <w:spacing w:val="0"/>
          <w:sz w:val="18"/>
          <w:szCs w:val="18"/>
          <w:u w:val="none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5" w:beforeAutospacing="0" w:after="225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14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5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浏览 2829 次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A8F9A"/>
          <w:spacing w:val="0"/>
          <w:kern w:val="0"/>
          <w:sz w:val="27"/>
          <w:szCs w:val="27"/>
          <w:shd w:val="clear" w:fill="FFFFFF"/>
          <w:lang w:val="en-US" w:eastAsia="zh-CN" w:bidi="ar"/>
        </w:rPr>
        <w:t>8个回答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"https://zhidao.baidu.com/special/view?id=90b85a24626975510400"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#活动#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4B458"/>
          <w:spacing w:val="0"/>
          <w:sz w:val="18"/>
          <w:szCs w:val="18"/>
          <w:u w:val="none"/>
          <w:bdr w:val="none" w:color="auto" w:sz="0" w:space="0"/>
          <w:shd w:val="clear" w:fill="FFFFFF"/>
        </w:rPr>
        <w:t> 5月底超级福利，回答问题赢100元京东卡！</w: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47750" cy="1047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为雨等候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2012-10-04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"https://www.baidu.com/s?wd=%E5%BE%90%E8%89%AF&amp;tn=SE_PcZhidaonwhc_ngpagmjz&amp;rsv_dl=gh_pc_zhidao"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徐良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"https://www.baidu.com/s?wd=%E8%AE%B8%E5%B5%A9&amp;tn=SE_PcZhidaonwhc_ngpagmjz&amp;rsv_dl=gh_pc_zhidao"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许嵩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"https://www.baidu.com/s?wd=%E6%B1%AA%E8%8B%8F%E6%B3%B7&amp;tn=SE_PcZhidaonwhc_ngpagmjz&amp;rsv_dl=gh_pc_zhidao"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汪苏泷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"https://www.baidu.com/s?wd=%E9%83%91%E6%BA%90&amp;tn=SE_PcZhidaonwhc_ngpagmjz&amp;rsv_dl=gh_pc_zhidao"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郑源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"https://www.baidu.com/s?wd=%E5%A7%9C%E7%8E%89%E9%98%B3&amp;tn=SE_PcZhidaonwhc_ngpagmjz&amp;rsv_dl=gh_pc_zhidao"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姜玉阳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"https://www.baidu.com/s?wd=%E6%AC%A2%E5%AD%90&amp;tn=SE_PcZhidaonwhc_ngpagmjz&amp;rsv_dl=gh_pc_zhidao"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欢子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"https://www.baidu.com/s?wd=%E5%85%AD%E5%93%B2&amp;tn=SE_PcZhidaonwhc_ngpagmjz&amp;rsv_dl=gh_pc_zhidao"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六哲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"https://www.baidu.com/s?wd=%E6%9B%BE%E6%98%A5%E5%B9%B4&amp;tn=SE_PcZhidaonwhc_ngpagmjz&amp;rsv_dl=gh_pc_zhidao"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曾春年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"https://www.baidu.com/s?wd=%E5%BC%A0%E4%BF%A1%E5%93%B2&amp;tn=SE_PcZhidaonwhc_ngpagmjz&amp;rsv_dl=gh_pc_zhidao"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张信哲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单凌色</w:t>
      </w:r>
    </w:p>
    <w:p>
      <w:pPr>
        <w:keepNext w:val="0"/>
        <w:keepLines w:val="0"/>
        <w:widowControl/>
        <w:suppressLineNumbers w:val="0"/>
        <w:pBdr>
          <w:top w:val="single" w:color="DAE0E4" w:sz="6" w:space="0"/>
          <w:left w:val="single" w:color="DAE0E4" w:sz="6" w:space="0"/>
          <w:bottom w:val="single" w:color="DAE0E4" w:sz="6" w:space="21"/>
          <w:right w:val="single" w:color="DAE0E4" w:sz="6" w:space="0"/>
        </w:pBdr>
        <w:shd w:val="clear" w:fill="FFFFFF"/>
        <w:wordWrap w:val="0"/>
        <w:spacing w:before="226" w:beforeAutospacing="0" w:after="0" w:afterAutospacing="0" w:line="48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8"/>
          <w:szCs w:val="18"/>
          <w:shd w:val="clear" w:fill="FFFFFF"/>
          <w:lang w:val="en-US" w:eastAsia="zh-CN" w:bidi="ar"/>
        </w:rPr>
        <w:t>183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  </w:t>
      </w:r>
      <w:r>
        <w:rPr>
          <w:rFonts w:hint="default"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8"/>
          <w:szCs w:val="18"/>
          <w:shd w:val="clear" w:fill="FFFFFF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5" w:beforeAutospacing="0" w:after="0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评论(</w:t>
      </w:r>
      <w:r>
        <w:rPr>
          <w:rStyle w:val="13"/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6" w:beforeAutospacing="0" w:after="0" w:afterAutospacing="0" w:line="51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sz w:val="21"/>
          <w:szCs w:val="21"/>
        </w:rPr>
      </w:pPr>
      <w:ins w:id="6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6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7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begin"/>
        </w:r>
      </w:ins>
      <w:ins w:id="8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9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separate"/>
        </w:r>
      </w:ins>
      <w:ins w:id="10">
        <w:r>
          <w:rPr>
            <w:rStyle w:val="14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sz w:val="21"/>
            <w:szCs w:val="21"/>
            <w:u w:val="none"/>
            <w:shd w:val="clear" w:fill="FFFFFF"/>
          </w:rPr>
          <w:t>举报</w:t>
        </w:r>
      </w:ins>
      <w:ins w:id="11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047750" cy="10096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咹靜誯綄這ー首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2012-10-04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"https://www.baidu.com/s?wd=%E8%AE%B8%E5%B5%A9&amp;tn=SE_PcZhidaonwhc_ngpagmjz&amp;rsv_dl=gh_pc_zhidao"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许嵩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"https://www.baidu.com/s?wd=%E5%BE%90%E8%89%AF&amp;tn=SE_PcZhidaonwhc_ngpagmjz&amp;rsv_dl=gh_pc_zhidao"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徐良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"https://www.baidu.com/s?wd=%E6%B1%AA%E8%8B%8F%E6%B3%B7&amp;tn=SE_PcZhidaonwhc_ngpagmjz&amp;rsv_dl=gh_pc_zhidao"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汪苏泷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"https://www.baidu.com/s?wd=%E9%83%91%E6%BA%90&amp;tn=SE_PcZhidaonwhc_ngpagmjz&amp;rsv_dl=gh_pc_zhidao"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郑源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，单（dan）色凌，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"https://www.baidu.com/s?wd=%E5%BC%A0%E6%9D%B0&amp;tn=SE_PcZhidaonwhc_ngpagmjz&amp;rsv_dl=gh_pc_zhidao"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张杰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"https://www.baidu.com/s?wd=%E5%85%AD%E5%93%B2&amp;tn=SE_PcZhidaonwhc_ngpagmjz&amp;rsv_dl=gh_pc_zhidao"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六哲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，...其实你可以去酷狗或者QQ音乐看排行榜的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网络情歌四大才子是谁？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22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网络情歌四大才子是谁？偶很迷茫.......不过偶很爱许嵩（偶是松鼠）徐良 汪苏泷。(*^__^*) 嘻嘻……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43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ascii="iknow-icons" w:hAnsi="iknow-icons" w:eastAsia="iknow-icons" w:cs="iknow-icons"/>
          <w:i w:val="0"/>
          <w:caps w:val="0"/>
          <w:color w:val="FFFFFF"/>
          <w:spacing w:val="0"/>
          <w:kern w:val="0"/>
          <w:sz w:val="21"/>
          <w:szCs w:val="21"/>
          <w:shd w:val="clear" w:fill="4DC86F"/>
          <w:lang w:val="en-US" w:eastAsia="zh-CN" w:bidi="ar"/>
        </w:rPr>
        <w:t> 我来答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510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caps w:val="0"/>
          <w:color w:val="9EACB6"/>
          <w:spacing w:val="0"/>
          <w:sz w:val="18"/>
          <w:szCs w:val="18"/>
          <w:u w:val="none"/>
        </w:rPr>
      </w:pPr>
      <w:ins w:id="12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5" w:beforeAutospacing="0" w:after="225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3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14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15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16">
        <w:r>
          <w:rPr>
            <w:rStyle w:val="14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17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浏览 7044 次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A8F9A"/>
          <w:spacing w:val="0"/>
          <w:kern w:val="0"/>
          <w:sz w:val="27"/>
          <w:szCs w:val="27"/>
          <w:shd w:val="clear" w:fill="FFFFFF"/>
          <w:lang w:val="en-US" w:eastAsia="zh-CN" w:bidi="ar"/>
        </w:rPr>
        <w:t>4个回答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"https://zhidao.baidu.com/special/view?id=90b85a24626975510400"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#活动#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4B458"/>
          <w:spacing w:val="0"/>
          <w:sz w:val="18"/>
          <w:szCs w:val="18"/>
          <w:u w:val="none"/>
          <w:bdr w:val="none" w:color="auto" w:sz="0" w:space="0"/>
          <w:shd w:val="clear" w:fill="FFFFFF"/>
        </w:rPr>
        <w:t> 5月底超级福利，回答问题赢100元京东卡！</w: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47750" cy="10477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250299227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2012-12-07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郑源 他被称为是亚洲的新一代“情歌王子”。主要作品：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"https://www.baidu.com/s?wd=%E3%80%8A%E4%B8%80%E4%B8%87%E4%B8%AA%E7%90%86%E7%94%B1%E3%80%8B&amp;tn=SE_PcZhidaonwhc_ngpagmjz&amp;rsv_dl=gh_pc_zhidao"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《一万个理由》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"https://www.baidu.com/s?wd=%E3%80%8A%E6%88%91%E4%B8%8D%E5%90%8E%E6%82%94%E3%80%8B&amp;tn=SE_PcZhidaonwhc_ngpagmjz&amp;rsv_dl=gh_pc_zhidao"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《我不后悔》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"https://www.baidu.com/s?wd=%E3%80%8A%E5%8C%85%E5%AE%B9%E3%80%8B&amp;tn=SE_PcZhidaonwhc_ngpagmjz&amp;rsv_dl=gh_pc_zhidao"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《包容》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"https://www.baidu.com/s?wd=%E3%80%8A%E7%AD%89%E3%80%8B&amp;tn=SE_PcZhidaonwhc_ngpagmjz&amp;rsv_dl=gh_pc_zhidao"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《等》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"https://www.baidu.com/s?wd=%E3%80%8A%E7%88%B1%E6%83%85%E7%A0%81%E5%A4%B4%E3%80%8B&amp;tn=SE_PcZhidaonwhc_ngpagmjz&amp;rsv_dl=gh_pc_zhidao"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《爱情码头》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"https://www.baidu.com/s?wd=%E3%80%8A%E4%B8%BA%E7%88%B1%E5%81%9C%E7%95%99%E3%80%8B&amp;tn=SE_PcZhidaonwhc_ngpagmjz&amp;rsv_dl=gh_pc_zhidao"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《为爱停留》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等。其歌声线独特，他的歌被称为“源式情歌”。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六哲 他的歌声独具温暖情歌的风格，主要作品：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"https://www.baidu.com/s?wd=%E3%80%8A%E8%A2%AB%E4%BC%A4%E8%BF%87%E7%9A%84%E5%BF%83%E8%BF%98%E5%8F%AF%E4%BB%A5%E7%88%B1%E8%B0%81%E3%80%8B&amp;tn=SE_PcZhidaonwhc_ngpagmjz&amp;rsv_dl=gh_pc_zhidao"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《被伤过的心还可以爱谁》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"https://www.baidu.com/s?wd=%E3%80%8A%E9%94%99%E9%94%99%E9%94%99%E3%80%8B&amp;tn=SE_PcZhidaonwhc_ngpagmjz&amp;rsv_dl=gh_pc_zhidao"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《错错错》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"https://www.baidu.com/s?wd=%E3%80%8A%E4%BC%9A%E5%8F%97%E4%BC%A4%E7%9A%84%E4%BA%BA%E5%8F%AA%E6%9C%89%E4%B8%80%E7%A7%8D%E5%8F%AF%E8%83%BD%E3%80%8B&amp;tn=SE_PcZhidaonwhc_ngpagmjz&amp;rsv_dl=gh_pc_zhidao"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《会受伤的人只有一种可能》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欢子 全能型的歌手，他的歌以伤感情歌为主。主要作品：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"https://www.baidu.com/s?wd=%E3%80%8A%E6%84%9A%E7%88%B1%E3%80%8B&amp;tn=SE_PcZhidaonwhc_ngpagmjz&amp;rsv_dl=gh_pc_zhidao"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《愚爱》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《得到你的人却得不到你的心》《心痛2009》《怀念过去》《原谅我一次》《只想做你的男人》等。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冷漠 主要作品：《小三》《这条街》《看透爱情看透你》《伤心城市》 《我爱你胜过你爱我》等。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注：这是本人自己心中的四大情歌才子，其根据是他们的歌曲的感染力和他们的大部分的创作能力，歌词都非常的感人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7025"/>
    <w:multiLevelType w:val="multilevel"/>
    <w:tmpl w:val="580270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E46E7"/>
    <w:rsid w:val="093A5329"/>
    <w:rsid w:val="29BE1275"/>
    <w:rsid w:val="2F8B3018"/>
    <w:rsid w:val="4DEE46E7"/>
    <w:rsid w:val="5C495D76"/>
    <w:rsid w:val="5CB82FD0"/>
    <w:rsid w:val="5ECF7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2019-05-23T10:26:00Z</dcterms:created>
  <dc:creator>ATI老哇的爪子007</dc:creator>
  <cp:lastModifiedBy>ATI老哇的爪子007</cp:lastModifiedBy>
  <dcterms:modified xsi:type="dcterms:W3CDTF">2019-05-29T06:22:48Z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