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声音和音乐检索 多媒体信息检索 信息检索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22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14.4.5　音频基础知识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_Toc22658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多媒体信息检索的方法主要有哪些？其原理是什么？</w:t>
          </w:r>
          <w:r>
            <w:tab/>
          </w:r>
          <w:r>
            <w:fldChar w:fldCharType="begin"/>
          </w:r>
          <w:r>
            <w:instrText xml:space="preserve"> PAGEREF _Toc9079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  <w:bdr w:val="none" w:color="auto" w:sz="0" w:space="0"/>
              <w:shd w:val="clear" w:fill="FFFFFF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基于文本的检索和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基于内容的检索</w:t>
          </w:r>
          <w:r>
            <w:tab/>
          </w:r>
          <w:r>
            <w:fldChar w:fldCharType="begin"/>
          </w:r>
          <w:r>
            <w:instrText xml:space="preserve"> PAGEREF _Toc12847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音乐信息检索MIR</w:t>
          </w:r>
          <w:r>
            <w:tab/>
          </w:r>
          <w:r>
            <w:fldChar w:fldCharType="begin"/>
          </w:r>
          <w:r>
            <w:instrText xml:space="preserve"> PAGEREF _Toc3951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节拍检测</w:t>
          </w:r>
          <w:r>
            <w:tab/>
          </w:r>
          <w:r>
            <w:fldChar w:fldCharType="begin"/>
          </w:r>
          <w:r>
            <w:instrText xml:space="preserve"> PAGEREF _Toc4841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eastAsia="zh-CN"/>
            </w:rPr>
            <w:t>基于元数据的检索</w:t>
          </w:r>
          <w:r>
            <w:tab/>
          </w:r>
          <w:r>
            <w:fldChar w:fldCharType="begin"/>
          </w:r>
          <w:r>
            <w:instrText xml:space="preserve"> PAGEREF _Toc20604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计算机听觉</w:t>
          </w:r>
          <w:r>
            <w:rPr>
              <w:rFonts w:hint="eastAsia"/>
              <w:lang w:val="en-US" w:eastAsia="zh-CN"/>
            </w:rPr>
            <w:t>ca  compu audio</w:t>
          </w:r>
          <w:r>
            <w:tab/>
          </w:r>
          <w:r>
            <w:fldChar w:fldCharType="begin"/>
          </w:r>
          <w:r>
            <w:instrText xml:space="preserve"> PAGEREF _Toc12979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音乐方面的应用</w:t>
          </w:r>
          <w:r>
            <w:tab/>
          </w:r>
          <w:r>
            <w:fldChar w:fldCharType="begin"/>
          </w:r>
          <w:r>
            <w:instrText xml:space="preserve"> PAGEREF _Toc8814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哼唱识别检索</w:t>
          </w:r>
          <w:r>
            <w:tab/>
          </w:r>
          <w:r>
            <w:fldChar w:fldCharType="begin"/>
          </w:r>
          <w:r>
            <w:instrText xml:space="preserve"> PAGEREF _Toc6797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歌手 歌名  年代检索</w:t>
          </w:r>
          <w:r>
            <w:tab/>
          </w:r>
          <w:r>
            <w:fldChar w:fldCharType="begin"/>
          </w:r>
          <w:r>
            <w:instrText xml:space="preserve"> PAGEREF _Toc31981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节拍跟踪</w:t>
          </w:r>
          <w:r>
            <w:tab/>
          </w:r>
          <w:r>
            <w:fldChar w:fldCharType="begin"/>
          </w:r>
          <w:r>
            <w:instrText xml:space="preserve"> PAGEREF _Toc21378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人声分离  音乐情感识别</w:t>
          </w:r>
          <w:r>
            <w:tab/>
          </w:r>
          <w:r>
            <w:fldChar w:fldCharType="begin"/>
          </w:r>
          <w:r>
            <w:instrText xml:space="preserve"> PAGEREF _Toc31958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音乐摘要（铃声制作 副歌提取</w:t>
          </w:r>
          <w:r>
            <w:tab/>
          </w:r>
          <w:r>
            <w:fldChar w:fldCharType="begin"/>
          </w:r>
          <w:r>
            <w:instrText xml:space="preserve"> PAGEREF _Toc18189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乐器识别</w:t>
          </w:r>
          <w:r>
            <w:tab/>
          </w:r>
          <w:r>
            <w:fldChar w:fldCharType="begin"/>
          </w:r>
          <w:r>
            <w:instrText xml:space="preserve"> PAGEREF _Toc28033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0" w:name="_Toc22658"/>
      <w:r>
        <w:rPr>
          <w:rFonts w:hint="default"/>
        </w:rPr>
        <w:t>14.4.5　音频基础知识</w:t>
      </w:r>
      <w:r>
        <w:rPr>
          <w:rFonts w:hint="default"/>
        </w:rPr>
        <w:br w:type="textWrapping"/>
      </w:r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1" w:name="_Toc9079"/>
      <w:r>
        <w:rPr>
          <w:rFonts w:hint="eastAsia"/>
        </w:rPr>
        <w:t>多媒体信息检索的方法主要有哪些？其原理是什么？</w:t>
      </w:r>
      <w:bookmarkEnd w:id="1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  <w:bookmarkStart w:id="2" w:name="_Toc12847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基于文本的检索和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"https://www.baidu.com/s?wd=%E5%9F%BA%E4%BA%8E%E5%86%85%E5%AE%B9%E7%9A%84%E5%9B%BE%E5%83%8F%E6%A3%80%E7%B4%A2&amp;tn=SE_PcZhidaonwhc_ngpagmjz&amp;rsv_dl=gh_pc_zhidao"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基于内容的检索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435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sz w:val="18"/>
          <w:szCs w:val="18"/>
        </w:rPr>
      </w:pPr>
      <w:r>
        <w:rPr>
          <w:rFonts w:ascii="iknow-icons" w:hAnsi="iknow-icons" w:eastAsia="iknow-icons" w:cs="iknow-icons"/>
          <w:i w:val="0"/>
          <w:caps w:val="0"/>
          <w:color w:val="FFFFFF"/>
          <w:spacing w:val="0"/>
          <w:kern w:val="0"/>
          <w:sz w:val="21"/>
          <w:szCs w:val="21"/>
          <w:shd w:val="clear" w:fill="4DC86F"/>
          <w:lang w:val="en-US" w:eastAsia="zh-CN" w:bidi="ar"/>
        </w:rPr>
        <w:t> 我来答</w:t>
      </w: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510" w:lineRule="atLeast"/>
        <w:ind w:left="0" w:firstLine="0"/>
        <w:jc w:val="left"/>
        <w:rPr>
          <w:rFonts w:ascii="PingFangSC-Regular" w:hAnsi="PingFangSC-Regular" w:eastAsia="PingFangSC-Regular" w:cs="PingFangSC-Regular"/>
          <w:i w:val="0"/>
          <w:caps w:val="0"/>
          <w:color w:val="9EACB6"/>
          <w:spacing w:val="0"/>
          <w:sz w:val="18"/>
          <w:szCs w:val="18"/>
          <w:u w:val="none"/>
        </w:rPr>
      </w:pPr>
      <w:ins w:id="0">
        <w:r>
          <w:rPr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t>分享</w:t>
        </w:r>
      </w:ins>
    </w:p>
    <w:p>
      <w:pPr>
        <w:keepNext w:val="0"/>
        <w:keepLines w:val="0"/>
        <w:widowControl/>
        <w:suppressLineNumbers w:val="0"/>
        <w:spacing w:before="225" w:beforeAutospacing="0" w:after="225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ins w:id="1">
        <w:r>
          <w:rPr>
            <w:rStyle w:val="15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begin"/>
        </w:r>
      </w:ins>
      <w:ins w:id="2">
        <w:r>
          <w:rPr>
            <w:rStyle w:val="15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</w:instrText>
        </w:r>
      </w:ins>
      <w:ins w:id="3">
        <w:r>
          <w:rPr>
            <w:rStyle w:val="15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separate"/>
        </w:r>
      </w:ins>
      <w:ins w:id="4">
        <w:r>
          <w:rPr>
            <w:rStyle w:val="16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sz w:val="18"/>
            <w:szCs w:val="18"/>
            <w:u w:val="none"/>
            <w:shd w:val="clear" w:fill="FFFFFF"/>
          </w:rPr>
          <w:t>举报</w:t>
        </w:r>
      </w:ins>
      <w:ins w:id="5">
        <w:r>
          <w:rPr>
            <w:rStyle w:val="15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end"/>
        </w:r>
      </w:ins>
      <w:r>
        <w:rPr>
          <w:rFonts w:hint="eastAsia" w:ascii="微软雅黑" w:hAnsi="微软雅黑" w:eastAsia="微软雅黑" w:cs="微软雅黑"/>
          <w:i w:val="0"/>
          <w:caps w:val="0"/>
          <w:color w:val="9EACB6"/>
          <w:spacing w:val="0"/>
          <w:kern w:val="0"/>
          <w:sz w:val="18"/>
          <w:szCs w:val="18"/>
          <w:shd w:val="clear" w:fill="FFFFFF"/>
          <w:lang w:val="en-US" w:eastAsia="zh-CN" w:bidi="ar"/>
        </w:rPr>
        <w:t>浏览 2668 次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 w:after="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A8F9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A8F9A"/>
          <w:spacing w:val="0"/>
          <w:kern w:val="0"/>
          <w:sz w:val="27"/>
          <w:szCs w:val="27"/>
          <w:shd w:val="clear" w:fill="FFFFFF"/>
          <w:lang w:val="en-US" w:eastAsia="zh-CN" w:bidi="ar"/>
        </w:rPr>
        <w:t>1个回答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05" w:beforeAutospacing="0" w:after="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A8F9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"https://zhidao.baidu.com/special/view?id=90b85a24626975510400"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#活动#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4B458"/>
          <w:spacing w:val="0"/>
          <w:sz w:val="18"/>
          <w:szCs w:val="18"/>
          <w:u w:val="none"/>
          <w:bdr w:val="none" w:color="auto" w:sz="0" w:space="0"/>
          <w:shd w:val="clear" w:fill="FFFFFF"/>
        </w:rPr>
        <w:t> 超级福利来袭， 回答赢100元京东卡！</w:t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jth5240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EACB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2010-12-28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150" w:beforeAutospacing="0" w:after="15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目前在图像检索方面主要采取了两种方法，即。文本的图像检索也就是基于关键字的检索，通过对图像进行注释产生图像索引，简单易行，而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"https://www.baidu.com/s?wd=%E5%9F%BA%E4%BA%8E%E5%86%85%E5%AE%B9%E7%9A%84%E5%9B%BE%E5%83%8F%E6%A3%80%E7%B4%A2&amp;tn=SE_PcZhidaonwhc_ngpagmjz&amp;rsv_dl=gh_pc_zhidao"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基于内容的图像检索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，主要是把图像的视觉特征，例如颜色、纹理结构和开关、空间等，作为图像的内容表示，进行匹配、查找、即实现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"https://www.baidu.com/s?wd=%E5%9F%BA%E4%BA%8E%E5%86%85%E5%AE%B9%E7%9A%84%E5%9B%BE%E5%83%8F%E6%A3%80%E7%B4%A2&amp;tn=SE_PcZhidaonwhc_ngpagmjz&amp;rsv_dl=gh_pc_zhidao"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基于内容的图像检索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150" w:beforeAutospacing="0" w:after="15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3951"/>
      <w:r>
        <w:rPr>
          <w:rFonts w:hint="eastAsia"/>
          <w:lang w:val="en-US" w:eastAsia="zh-CN"/>
        </w:rPr>
        <w:t>音乐信息检索MIR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4841"/>
      <w:r>
        <w:rPr>
          <w:rFonts w:hint="eastAsia"/>
          <w:lang w:val="en-US" w:eastAsia="zh-CN"/>
        </w:rPr>
        <w:t>节拍检测</w:t>
      </w:r>
      <w:bookmarkEnd w:id="4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3729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5" w:name="_Toc20604"/>
      <w:r>
        <w:rPr>
          <w:rFonts w:hint="eastAsia"/>
          <w:lang w:eastAsia="zh-CN"/>
        </w:rPr>
        <w:t>基于元数据的检索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基于歌词的检索，基于百科类检索。语义网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基于元数据</w:t>
      </w:r>
      <w:r>
        <w:rPr>
          <w:rFonts w:hint="eastAsia"/>
          <w:lang w:val="en-US" w:eastAsia="zh-CN"/>
        </w:rPr>
        <w:t>id标签检索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2979"/>
      <w:r>
        <w:rPr>
          <w:rFonts w:hint="eastAsia"/>
          <w:lang w:eastAsia="zh-CN"/>
        </w:rPr>
        <w:t>计算机听觉</w:t>
      </w:r>
      <w:r>
        <w:rPr>
          <w:rFonts w:hint="eastAsia"/>
          <w:lang w:val="en-US" w:eastAsia="zh-CN"/>
        </w:rPr>
        <w:t>ca  compu audio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8814"/>
      <w:r>
        <w:rPr>
          <w:rFonts w:hint="eastAsia"/>
          <w:lang w:val="en-US" w:eastAsia="zh-CN"/>
        </w:rPr>
        <w:t>音乐方面的应用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6797"/>
      <w:r>
        <w:rPr>
          <w:rFonts w:hint="eastAsia"/>
          <w:lang w:val="en-US" w:eastAsia="zh-CN"/>
        </w:rPr>
        <w:t>哼唱识别检索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1981"/>
      <w:r>
        <w:rPr>
          <w:rFonts w:hint="eastAsia"/>
          <w:lang w:val="en-US" w:eastAsia="zh-CN"/>
        </w:rPr>
        <w:t>歌手 歌名  年代检索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1378"/>
      <w:r>
        <w:rPr>
          <w:rFonts w:hint="eastAsia"/>
          <w:lang w:val="en-US" w:eastAsia="zh-CN"/>
        </w:rPr>
        <w:t>节拍跟踪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1958"/>
      <w:r>
        <w:rPr>
          <w:rFonts w:hint="eastAsia"/>
          <w:lang w:val="en-US" w:eastAsia="zh-CN"/>
        </w:rPr>
        <w:t>人声分离  音乐情感识别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8189"/>
      <w:r>
        <w:rPr>
          <w:rFonts w:hint="eastAsia"/>
          <w:lang w:val="en-US" w:eastAsia="zh-CN"/>
        </w:rPr>
        <w:t>音乐摘要（铃声制作 副歌提取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可以利用语义网下载其铃声版本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8033"/>
      <w:r>
        <w:rPr>
          <w:rFonts w:hint="eastAsia"/>
          <w:lang w:val="en-US" w:eastAsia="zh-CN"/>
        </w:rPr>
        <w:t>乐器识别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多媒体媒体的分类五大分类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1752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pStyle w:val="3"/>
        <w:bidi w:val="0"/>
      </w:pPr>
      <w:r>
        <w:rPr>
          <w:rFonts w:hint="eastAsia"/>
        </w:rPr>
        <w:t>20.李伟《基于内容的音乐信息检索(MIR)技术综述》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获取mp3音乐文件的音乐名与歌手结构化元数据 nlp java.docx</w:t>
      </w:r>
    </w:p>
    <w:p>
      <w:pPr>
        <w:pStyle w:val="3"/>
        <w:bidi w:val="0"/>
      </w:pPr>
      <w:r>
        <w:rPr>
          <w:rFonts w:hint="eastAsia"/>
        </w:rPr>
        <w:t>多媒体数据库与内容检索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信息检索 v3 t55.docx</w:t>
      </w:r>
    </w:p>
    <w:p/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14" w:name="_Toc13385"/>
      <w:r>
        <w:rPr>
          <w:rFonts w:hint="eastAsia"/>
          <w:sz w:val="24"/>
          <w:szCs w:val="24"/>
        </w:rPr>
        <w:t>多媒体计算</w:t>
      </w:r>
      <w:bookmarkStart w:id="15" w:name="_GoBack"/>
      <w:bookmarkEnd w:id="15"/>
      <w:r>
        <w:rPr>
          <w:rFonts w:hint="eastAsia"/>
          <w:sz w:val="24"/>
          <w:szCs w:val="24"/>
        </w:rPr>
        <w:t>机技术</w:t>
      </w:r>
      <w:r>
        <w:rPr>
          <w:rFonts w:hint="eastAsia"/>
          <w:sz w:val="24"/>
          <w:szCs w:val="24"/>
          <w:lang w:val="en-US" w:eastAsia="zh-CN"/>
        </w:rPr>
        <w:t>(audio,video)</w:t>
      </w:r>
      <w:bookmarkEnd w:id="14"/>
    </w:p>
    <w:p>
      <w:pP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F7DDD9"/>
    <w:multiLevelType w:val="multilevel"/>
    <w:tmpl w:val="C7F7DDD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8047D"/>
    <w:rsid w:val="01D65AF3"/>
    <w:rsid w:val="021B3817"/>
    <w:rsid w:val="0E97674E"/>
    <w:rsid w:val="138504EA"/>
    <w:rsid w:val="15F81489"/>
    <w:rsid w:val="16AD7C40"/>
    <w:rsid w:val="1CDB14B7"/>
    <w:rsid w:val="24164369"/>
    <w:rsid w:val="2D0B6B06"/>
    <w:rsid w:val="2DD40CE6"/>
    <w:rsid w:val="3446053B"/>
    <w:rsid w:val="35681051"/>
    <w:rsid w:val="38265C36"/>
    <w:rsid w:val="391C0809"/>
    <w:rsid w:val="3F746686"/>
    <w:rsid w:val="4834347D"/>
    <w:rsid w:val="4B040823"/>
    <w:rsid w:val="4D38047D"/>
    <w:rsid w:val="511812EE"/>
    <w:rsid w:val="51AD326B"/>
    <w:rsid w:val="51EC50C8"/>
    <w:rsid w:val="5430466A"/>
    <w:rsid w:val="5B2256EB"/>
    <w:rsid w:val="5E5E6942"/>
    <w:rsid w:val="5ED57F35"/>
    <w:rsid w:val="67272EAC"/>
    <w:rsid w:val="69B71119"/>
    <w:rsid w:val="6A2E5245"/>
    <w:rsid w:val="6D563620"/>
    <w:rsid w:val="6E2C4C46"/>
    <w:rsid w:val="72E43FAF"/>
    <w:rsid w:val="7BCF29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2019-05-30T01:55:00Z</dcterms:created>
  <dc:creator>ATI老哇的爪子007</dc:creator>
  <cp:lastModifiedBy>ATI老哇的爪子007</cp:lastModifiedBy>
  <dcterms:modified xsi:type="dcterms:W3CDTF">2019-05-30T02:35:55Z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